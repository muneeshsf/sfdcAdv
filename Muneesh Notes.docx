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C3A22" w14:textId="7AB35CB0" w:rsidR="003C666B" w:rsidRDefault="00CF65A7">
      <w:r w:rsidRPr="00CF65A7">
        <w:t>Engineering Docs - Deal Flow (</w:t>
      </w:r>
      <w:proofErr w:type="spellStart"/>
      <w:r w:rsidRPr="00CF65A7">
        <w:t>Opty</w:t>
      </w:r>
      <w:proofErr w:type="spellEnd"/>
      <w:r w:rsidRPr="00CF65A7">
        <w:t xml:space="preserve"> &amp; CPQ)</w:t>
      </w:r>
    </w:p>
    <w:p w14:paraId="5243CE77" w14:textId="77777777" w:rsidR="00CF65A7" w:rsidRDefault="00CF65A7" w:rsidP="00CF65A7">
      <w:r>
        <w:t>Overview</w:t>
      </w:r>
    </w:p>
    <w:p w14:paraId="0E549914" w14:textId="77777777" w:rsidR="00CF65A7" w:rsidRDefault="00CF65A7" w:rsidP="00CF65A7">
      <w:r>
        <w:t xml:space="preserve">The Quote to Oder process describes end to end sales process where a sales representative can make an offer to a prospective customer for a certain product. Prospective customers will have </w:t>
      </w:r>
      <w:proofErr w:type="gramStart"/>
      <w:r>
        <w:t>a room</w:t>
      </w:r>
      <w:proofErr w:type="gramEnd"/>
      <w:r>
        <w:t xml:space="preserve"> to negotiate and </w:t>
      </w:r>
      <w:proofErr w:type="gramStart"/>
      <w:r>
        <w:t>make a decision</w:t>
      </w:r>
      <w:proofErr w:type="gramEnd"/>
      <w:r>
        <w:t xml:space="preserve">. For information about the complete user journey from Quote to Order for different sales </w:t>
      </w:r>
      <w:proofErr w:type="gramStart"/>
      <w:r>
        <w:t>levers</w:t>
      </w:r>
      <w:proofErr w:type="gramEnd"/>
      <w:r>
        <w:t>, refer to the presentation.</w:t>
      </w:r>
    </w:p>
    <w:p w14:paraId="5E8152AE" w14:textId="77777777" w:rsidR="00CF65A7" w:rsidRDefault="00CF65A7" w:rsidP="00CF65A7">
      <w:r>
        <w:t>What does it do?</w:t>
      </w:r>
    </w:p>
    <w:p w14:paraId="224DC2D1" w14:textId="77777777" w:rsidR="00CF65A7" w:rsidRDefault="00CF65A7" w:rsidP="00CF65A7">
      <w:r>
        <w:t>Create quote</w:t>
      </w:r>
    </w:p>
    <w:p w14:paraId="1C378B18" w14:textId="77777777" w:rsidR="00CF65A7" w:rsidRDefault="00CF65A7" w:rsidP="00CF65A7">
      <w:r>
        <w:t>Configure Quote</w:t>
      </w:r>
    </w:p>
    <w:p w14:paraId="19DFCFEB" w14:textId="77777777" w:rsidR="00CF65A7" w:rsidRDefault="00CF65A7" w:rsidP="00CF65A7">
      <w:r>
        <w:t>Configure Quote for End client Discount</w:t>
      </w:r>
    </w:p>
    <w:p w14:paraId="3A3826B0" w14:textId="77777777" w:rsidR="00CF65A7" w:rsidRDefault="00CF65A7" w:rsidP="00CF65A7">
      <w:r>
        <w:t>Configure Quote for Tiered Discount</w:t>
      </w:r>
    </w:p>
    <w:p w14:paraId="6767DC12" w14:textId="1731103F" w:rsidR="00CF65A7" w:rsidRDefault="00CF65A7" w:rsidP="00CF65A7">
      <w:r>
        <w:t xml:space="preserve">Configure quote for Tiered </w:t>
      </w:r>
      <w:proofErr w:type="gramStart"/>
      <w:r>
        <w:t>By</w:t>
      </w:r>
      <w:proofErr w:type="gramEnd"/>
      <w:r>
        <w:t xml:space="preserve"> Message Type Discount</w:t>
      </w:r>
    </w:p>
    <w:p w14:paraId="1B9F50C4" w14:textId="77777777" w:rsidR="00CF65A7" w:rsidRDefault="00CF65A7" w:rsidP="00CF65A7"/>
    <w:p w14:paraId="515C3A3B" w14:textId="77777777" w:rsidR="00CF65A7" w:rsidRPr="00CF65A7" w:rsidRDefault="00CF65A7" w:rsidP="00CF65A7">
      <w:r w:rsidRPr="00CF65A7">
        <w:rPr>
          <w:b/>
          <w:bCs/>
        </w:rPr>
        <w:t>Who uses it and when?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99"/>
        <w:gridCol w:w="3240"/>
        <w:gridCol w:w="3105"/>
      </w:tblGrid>
      <w:tr w:rsidR="00CF65A7" w:rsidRPr="00CF65A7" w14:paraId="5C85D12A"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E9EBEE"/>
            <w:tcMar>
              <w:top w:w="60" w:type="dxa"/>
              <w:left w:w="180" w:type="dxa"/>
              <w:bottom w:w="60" w:type="dxa"/>
              <w:right w:w="180" w:type="dxa"/>
            </w:tcMar>
            <w:vAlign w:val="center"/>
            <w:hideMark/>
          </w:tcPr>
          <w:p w14:paraId="5A32D6E7" w14:textId="77777777" w:rsidR="00CF65A7" w:rsidRPr="00CF65A7" w:rsidRDefault="00CF65A7" w:rsidP="00CF65A7">
            <w:pPr>
              <w:rPr>
                <w:b/>
                <w:bCs/>
              </w:rPr>
            </w:pPr>
            <w:r w:rsidRPr="00CF65A7">
              <w:rPr>
                <w:b/>
                <w:bCs/>
              </w:rPr>
              <w:t>Persona</w:t>
            </w:r>
          </w:p>
        </w:tc>
        <w:tc>
          <w:tcPr>
            <w:tcW w:w="0" w:type="auto"/>
            <w:tcBorders>
              <w:top w:val="single" w:sz="6" w:space="0" w:color="DDDFE2"/>
              <w:left w:val="single" w:sz="6" w:space="0" w:color="DDDFE2"/>
              <w:bottom w:val="single" w:sz="6" w:space="0" w:color="DDDFE2"/>
              <w:right w:val="single" w:sz="6" w:space="0" w:color="DDDFE2"/>
            </w:tcBorders>
            <w:shd w:val="clear" w:color="auto" w:fill="E9EBEE"/>
            <w:tcMar>
              <w:top w:w="60" w:type="dxa"/>
              <w:left w:w="180" w:type="dxa"/>
              <w:bottom w:w="60" w:type="dxa"/>
              <w:right w:w="180" w:type="dxa"/>
            </w:tcMar>
            <w:vAlign w:val="center"/>
            <w:hideMark/>
          </w:tcPr>
          <w:p w14:paraId="6B6B4437" w14:textId="77777777" w:rsidR="00CF65A7" w:rsidRPr="00CF65A7" w:rsidRDefault="00CF65A7" w:rsidP="00CF65A7">
            <w:pPr>
              <w:rPr>
                <w:b/>
                <w:bCs/>
              </w:rPr>
            </w:pPr>
            <w:r w:rsidRPr="00CF65A7">
              <w:rPr>
                <w:b/>
                <w:bCs/>
              </w:rPr>
              <w:t>Responsibilities</w:t>
            </w:r>
          </w:p>
        </w:tc>
        <w:tc>
          <w:tcPr>
            <w:tcW w:w="0" w:type="auto"/>
            <w:tcBorders>
              <w:top w:val="single" w:sz="6" w:space="0" w:color="DDDFE2"/>
              <w:left w:val="single" w:sz="6" w:space="0" w:color="DDDFE2"/>
              <w:bottom w:val="single" w:sz="6" w:space="0" w:color="DDDFE2"/>
              <w:right w:val="single" w:sz="6" w:space="0" w:color="DDDFE2"/>
            </w:tcBorders>
            <w:shd w:val="clear" w:color="auto" w:fill="E9EBEE"/>
            <w:tcMar>
              <w:top w:w="60" w:type="dxa"/>
              <w:left w:w="180" w:type="dxa"/>
              <w:bottom w:w="60" w:type="dxa"/>
              <w:right w:w="180" w:type="dxa"/>
            </w:tcMar>
            <w:vAlign w:val="center"/>
            <w:hideMark/>
          </w:tcPr>
          <w:p w14:paraId="0D24EC31" w14:textId="77777777" w:rsidR="00CF65A7" w:rsidRPr="00CF65A7" w:rsidRDefault="00CF65A7" w:rsidP="00CF65A7">
            <w:pPr>
              <w:rPr>
                <w:b/>
                <w:bCs/>
              </w:rPr>
            </w:pPr>
            <w:r w:rsidRPr="00CF65A7">
              <w:rPr>
                <w:b/>
                <w:bCs/>
              </w:rPr>
              <w:t>Capability</w:t>
            </w:r>
          </w:p>
        </w:tc>
      </w:tr>
      <w:tr w:rsidR="00CF65A7" w:rsidRPr="00CF65A7" w14:paraId="7232CDAA"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14B62F66" w14:textId="77777777" w:rsidR="00CF65A7" w:rsidRPr="00CF65A7" w:rsidRDefault="00CF65A7" w:rsidP="00CF65A7">
            <w:r w:rsidRPr="00CF65A7">
              <w:rPr>
                <w:b/>
                <w:bCs/>
              </w:rPr>
              <w:t>Sales Representative/Sellers</w:t>
            </w:r>
            <w:r w:rsidRPr="00CF65A7">
              <w:rPr>
                <w:b/>
                <w:bCs/>
              </w:rPr>
              <w:br/>
              <w:t xml:space="preserve">(Account Executives for Direct Sales and Client Partner for GBG </w:t>
            </w:r>
            <w:proofErr w:type="gramStart"/>
            <w:r w:rsidRPr="00CF65A7">
              <w:rPr>
                <w:b/>
                <w:bCs/>
              </w:rPr>
              <w:t>Team )</w:t>
            </w:r>
            <w:proofErr w:type="gramEnd"/>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C450830" w14:textId="77777777" w:rsidR="00CF65A7" w:rsidRPr="00CF65A7" w:rsidRDefault="00CF65A7" w:rsidP="00CF65A7">
            <w:pPr>
              <w:numPr>
                <w:ilvl w:val="0"/>
                <w:numId w:val="1"/>
              </w:numPr>
            </w:pPr>
            <w:r w:rsidRPr="00CF65A7">
              <w:t>Sourcing new business for Meta</w:t>
            </w:r>
          </w:p>
          <w:p w14:paraId="6F57F2C0" w14:textId="77777777" w:rsidR="00CF65A7" w:rsidRPr="00CF65A7" w:rsidRDefault="00CF65A7" w:rsidP="00CF65A7">
            <w:pPr>
              <w:numPr>
                <w:ilvl w:val="0"/>
                <w:numId w:val="1"/>
              </w:numPr>
            </w:pPr>
            <w:r w:rsidRPr="00CF65A7">
              <w:t xml:space="preserve">Engaging potential customers on Meta products and managing </w:t>
            </w:r>
            <w:proofErr w:type="gramStart"/>
            <w:r w:rsidRPr="00CF65A7">
              <w:t>deal</w:t>
            </w:r>
            <w:proofErr w:type="gramEnd"/>
            <w:r w:rsidRPr="00CF65A7">
              <w:t xml:space="preserve"> cycle end-to-end</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1C089D5F" w14:textId="77777777" w:rsidR="00CF65A7" w:rsidRPr="00CF65A7" w:rsidRDefault="00CF65A7" w:rsidP="00CF65A7">
            <w:pPr>
              <w:numPr>
                <w:ilvl w:val="0"/>
                <w:numId w:val="2"/>
              </w:numPr>
            </w:pPr>
            <w:r w:rsidRPr="00CF65A7">
              <w:t>Create Quote for end client</w:t>
            </w:r>
          </w:p>
          <w:p w14:paraId="118A1577" w14:textId="77777777" w:rsidR="00CF65A7" w:rsidRPr="00CF65A7" w:rsidRDefault="00CF65A7" w:rsidP="00CF65A7">
            <w:pPr>
              <w:numPr>
                <w:ilvl w:val="0"/>
                <w:numId w:val="2"/>
              </w:numPr>
            </w:pPr>
            <w:r w:rsidRPr="00CF65A7">
              <w:t>Edit and update quote as per customer negotiation</w:t>
            </w:r>
          </w:p>
          <w:p w14:paraId="7966226F" w14:textId="77777777" w:rsidR="00CF65A7" w:rsidRPr="00CF65A7" w:rsidRDefault="00CF65A7" w:rsidP="00CF65A7">
            <w:pPr>
              <w:numPr>
                <w:ilvl w:val="0"/>
                <w:numId w:val="2"/>
              </w:numPr>
            </w:pPr>
            <w:r w:rsidRPr="00CF65A7">
              <w:t>Create offer and apply discounts</w:t>
            </w:r>
          </w:p>
          <w:p w14:paraId="5E4402F8" w14:textId="77777777" w:rsidR="00CF65A7" w:rsidRPr="00CF65A7" w:rsidRDefault="00CF65A7" w:rsidP="00CF65A7">
            <w:pPr>
              <w:numPr>
                <w:ilvl w:val="0"/>
                <w:numId w:val="2"/>
              </w:numPr>
            </w:pPr>
            <w:r w:rsidRPr="00CF65A7">
              <w:t>Apply discounts for partners</w:t>
            </w:r>
          </w:p>
        </w:tc>
      </w:tr>
      <w:tr w:rsidR="00CF65A7" w:rsidRPr="00CF65A7" w14:paraId="0526319F"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208F057" w14:textId="77777777" w:rsidR="00CF65A7" w:rsidRPr="00CF65A7" w:rsidRDefault="00CF65A7" w:rsidP="00CF65A7">
            <w:r w:rsidRPr="00CF65A7">
              <w:rPr>
                <w:b/>
                <w:bCs/>
              </w:rPr>
              <w:t>Partner Manager</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4BF8FD91" w14:textId="77777777" w:rsidR="00CF65A7" w:rsidRPr="00CF65A7" w:rsidRDefault="00CF65A7" w:rsidP="00CF65A7">
            <w:pPr>
              <w:numPr>
                <w:ilvl w:val="0"/>
                <w:numId w:val="3"/>
              </w:numPr>
            </w:pPr>
            <w:r w:rsidRPr="00CF65A7">
              <w:t>Assisting the Partner ecosystem</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A2473DA" w14:textId="77777777" w:rsidR="00CF65A7" w:rsidRPr="00CF65A7" w:rsidRDefault="00CF65A7" w:rsidP="00CF65A7">
            <w:pPr>
              <w:numPr>
                <w:ilvl w:val="0"/>
                <w:numId w:val="4"/>
              </w:numPr>
            </w:pPr>
            <w:r w:rsidRPr="00CF65A7">
              <w:t>Edit and update quote as per partner request</w:t>
            </w:r>
          </w:p>
          <w:p w14:paraId="537D334F" w14:textId="77777777" w:rsidR="00CF65A7" w:rsidRPr="00CF65A7" w:rsidRDefault="00CF65A7" w:rsidP="00CF65A7">
            <w:pPr>
              <w:numPr>
                <w:ilvl w:val="0"/>
                <w:numId w:val="4"/>
              </w:numPr>
            </w:pPr>
            <w:r w:rsidRPr="00CF65A7">
              <w:t>Create offers and apply discounts for partner negotiated deals</w:t>
            </w:r>
          </w:p>
        </w:tc>
      </w:tr>
      <w:tr w:rsidR="00CF65A7" w:rsidRPr="00CF65A7" w14:paraId="6A3F382F"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54A6506" w14:textId="77777777" w:rsidR="00CF65A7" w:rsidRPr="00CF65A7" w:rsidRDefault="00CF65A7" w:rsidP="00CF65A7">
            <w:r w:rsidRPr="00CF65A7">
              <w:rPr>
                <w:b/>
                <w:bCs/>
              </w:rPr>
              <w:lastRenderedPageBreak/>
              <w:t>Partner/BSP</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32125CDD" w14:textId="77777777" w:rsidR="00CF65A7" w:rsidRPr="00CF65A7" w:rsidRDefault="00CF65A7" w:rsidP="00CF65A7">
            <w:pPr>
              <w:numPr>
                <w:ilvl w:val="0"/>
                <w:numId w:val="5"/>
              </w:numPr>
            </w:pPr>
            <w:r w:rsidRPr="00CF65A7">
              <w:t>Sourcing new business deals</w:t>
            </w:r>
          </w:p>
          <w:p w14:paraId="05816148" w14:textId="77777777" w:rsidR="00CF65A7" w:rsidRPr="00CF65A7" w:rsidRDefault="00CF65A7" w:rsidP="00CF65A7">
            <w:pPr>
              <w:numPr>
                <w:ilvl w:val="0"/>
                <w:numId w:val="5"/>
              </w:numPr>
            </w:pPr>
            <w:r w:rsidRPr="00CF65A7">
              <w:t>Managing and converting leads passed on by Meta</w:t>
            </w:r>
          </w:p>
          <w:p w14:paraId="4F7DB636" w14:textId="77777777" w:rsidR="00CF65A7" w:rsidRPr="00CF65A7" w:rsidRDefault="00CF65A7" w:rsidP="00CF65A7">
            <w:pPr>
              <w:numPr>
                <w:ilvl w:val="0"/>
                <w:numId w:val="5"/>
              </w:numPr>
            </w:pPr>
            <w:r w:rsidRPr="00CF65A7">
              <w:t>Act as solution providers partner to end clients</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4C41228" w14:textId="77777777" w:rsidR="00CF65A7" w:rsidRPr="00CF65A7" w:rsidRDefault="00CF65A7" w:rsidP="00CF65A7">
            <w:pPr>
              <w:numPr>
                <w:ilvl w:val="0"/>
                <w:numId w:val="6"/>
              </w:numPr>
            </w:pPr>
            <w:r w:rsidRPr="00CF65A7">
              <w:t>Create quote for end client via partner portal</w:t>
            </w:r>
          </w:p>
          <w:p w14:paraId="10F94886" w14:textId="77777777" w:rsidR="00CF65A7" w:rsidRPr="00CF65A7" w:rsidRDefault="00CF65A7" w:rsidP="00CF65A7">
            <w:pPr>
              <w:numPr>
                <w:ilvl w:val="0"/>
                <w:numId w:val="6"/>
              </w:numPr>
            </w:pPr>
            <w:r w:rsidRPr="00CF65A7">
              <w:t>Edit and update quote as per customer negotiation</w:t>
            </w:r>
          </w:p>
          <w:p w14:paraId="465FF4CD" w14:textId="77777777" w:rsidR="00CF65A7" w:rsidRPr="00CF65A7" w:rsidRDefault="00CF65A7" w:rsidP="00CF65A7">
            <w:pPr>
              <w:numPr>
                <w:ilvl w:val="0"/>
                <w:numId w:val="6"/>
              </w:numPr>
            </w:pPr>
            <w:r w:rsidRPr="00CF65A7">
              <w:t>Will not be creating offer</w:t>
            </w:r>
          </w:p>
        </w:tc>
      </w:tr>
      <w:tr w:rsidR="00CF65A7" w:rsidRPr="00CF65A7" w14:paraId="722085BA"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165B4981" w14:textId="77777777" w:rsidR="00CF65A7" w:rsidRPr="00CF65A7" w:rsidRDefault="00CF65A7" w:rsidP="00CF65A7">
            <w:r w:rsidRPr="00CF65A7">
              <w:rPr>
                <w:b/>
                <w:bCs/>
              </w:rPr>
              <w:t>Price Ops – Approver</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471F98F4" w14:textId="77777777" w:rsidR="00CF65A7" w:rsidRPr="00CF65A7" w:rsidRDefault="00CF65A7" w:rsidP="00CF65A7">
            <w:pPr>
              <w:numPr>
                <w:ilvl w:val="0"/>
                <w:numId w:val="7"/>
              </w:numPr>
            </w:pPr>
            <w:r w:rsidRPr="00CF65A7">
              <w:t>Determining and validating pricing and discounting structure for standard and Tiered Discounts deals</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223BA03C" w14:textId="77777777" w:rsidR="00CF65A7" w:rsidRPr="00CF65A7" w:rsidRDefault="00CF65A7" w:rsidP="00CF65A7">
            <w:pPr>
              <w:numPr>
                <w:ilvl w:val="0"/>
                <w:numId w:val="8"/>
              </w:numPr>
            </w:pPr>
            <w:del w:id="0" w:author="Unknown">
              <w:r w:rsidRPr="00CF65A7">
                <w:delText>Approve discounts</w:delText>
              </w:r>
            </w:del>
          </w:p>
          <w:p w14:paraId="647EDE3C" w14:textId="77777777" w:rsidR="00CF65A7" w:rsidRPr="00CF65A7" w:rsidRDefault="00CF65A7" w:rsidP="00CF65A7">
            <w:pPr>
              <w:numPr>
                <w:ilvl w:val="0"/>
                <w:numId w:val="8"/>
              </w:numPr>
            </w:pPr>
            <w:r w:rsidRPr="00CF65A7">
              <w:t>Work with sales reps for custom contracts</w:t>
            </w:r>
          </w:p>
        </w:tc>
      </w:tr>
      <w:tr w:rsidR="00CF65A7" w:rsidRPr="00CF65A7" w14:paraId="55AF2567"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64B719EB" w14:textId="77777777" w:rsidR="00CF65A7" w:rsidRPr="00CF65A7" w:rsidRDefault="00CF65A7" w:rsidP="00CF65A7">
            <w:r w:rsidRPr="00CF65A7">
              <w:rPr>
                <w:b/>
                <w:bCs/>
              </w:rPr>
              <w:t>Legal – Approver</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5F6A3532" w14:textId="77777777" w:rsidR="00CF65A7" w:rsidRPr="00CF65A7" w:rsidRDefault="00CF65A7" w:rsidP="00CF65A7">
            <w:pPr>
              <w:numPr>
                <w:ilvl w:val="0"/>
                <w:numId w:val="9"/>
              </w:numPr>
            </w:pPr>
            <w:r w:rsidRPr="00CF65A7">
              <w:t>Creating custom contract terms &amp; conditions</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08879D6D" w14:textId="77777777" w:rsidR="00CF65A7" w:rsidRPr="00CF65A7" w:rsidRDefault="00CF65A7" w:rsidP="00CF65A7">
            <w:pPr>
              <w:numPr>
                <w:ilvl w:val="0"/>
                <w:numId w:val="10"/>
              </w:numPr>
            </w:pPr>
            <w:r w:rsidRPr="00CF65A7">
              <w:t>Collaborate with pricing ops for custom contracts (seems like this should be in the role column).</w:t>
            </w:r>
          </w:p>
        </w:tc>
      </w:tr>
      <w:tr w:rsidR="00CF65A7" w:rsidRPr="00CF65A7" w14:paraId="54AF1275" w14:textId="77777777" w:rsidTr="00CF65A7">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3B3AD335" w14:textId="77777777" w:rsidR="00CF65A7" w:rsidRPr="00CF65A7" w:rsidRDefault="00CF65A7" w:rsidP="00CF65A7">
            <w:r w:rsidRPr="00CF65A7">
              <w:rPr>
                <w:b/>
                <w:bCs/>
              </w:rPr>
              <w:t>Sales Ops</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5AC57C95" w14:textId="77777777" w:rsidR="00CF65A7" w:rsidRPr="00CF65A7" w:rsidRDefault="00CF65A7" w:rsidP="00CF65A7">
            <w:pPr>
              <w:numPr>
                <w:ilvl w:val="0"/>
                <w:numId w:val="11"/>
              </w:numPr>
            </w:pPr>
            <w:r w:rsidRPr="00CF65A7">
              <w:t xml:space="preserve">Helping with sales rep with operational </w:t>
            </w:r>
            <w:proofErr w:type="gramStart"/>
            <w:r w:rsidRPr="00CF65A7">
              <w:t>task</w:t>
            </w:r>
            <w:proofErr w:type="gramEnd"/>
            <w:r w:rsidRPr="00CF65A7">
              <w:t xml:space="preserve"> associated with the quote</w:t>
            </w:r>
          </w:p>
        </w:tc>
        <w:tc>
          <w:tcPr>
            <w:tcW w:w="0" w:type="auto"/>
            <w:tcBorders>
              <w:top w:val="single" w:sz="6" w:space="0" w:color="DDDFE2"/>
              <w:left w:val="single" w:sz="6" w:space="0" w:color="DDDFE2"/>
              <w:bottom w:val="single" w:sz="6" w:space="0" w:color="DDDFE2"/>
              <w:right w:val="single" w:sz="6" w:space="0" w:color="DDDFE2"/>
            </w:tcBorders>
            <w:shd w:val="clear" w:color="auto" w:fill="FFFFFF"/>
            <w:tcMar>
              <w:top w:w="60" w:type="dxa"/>
              <w:left w:w="180" w:type="dxa"/>
              <w:bottom w:w="60" w:type="dxa"/>
              <w:right w:w="180" w:type="dxa"/>
            </w:tcMar>
            <w:vAlign w:val="center"/>
            <w:hideMark/>
          </w:tcPr>
          <w:p w14:paraId="65494248" w14:textId="77777777" w:rsidR="00CF65A7" w:rsidRPr="00CF65A7" w:rsidRDefault="00CF65A7" w:rsidP="00CF65A7">
            <w:pPr>
              <w:numPr>
                <w:ilvl w:val="0"/>
                <w:numId w:val="12"/>
              </w:numPr>
            </w:pPr>
            <w:r w:rsidRPr="00CF65A7">
              <w:t>Edit quote for end customer</w:t>
            </w:r>
          </w:p>
          <w:p w14:paraId="4680C269" w14:textId="77777777" w:rsidR="00CF65A7" w:rsidRPr="00CF65A7" w:rsidRDefault="00CF65A7" w:rsidP="00CF65A7">
            <w:pPr>
              <w:numPr>
                <w:ilvl w:val="0"/>
                <w:numId w:val="12"/>
              </w:numPr>
            </w:pPr>
            <w:r w:rsidRPr="00CF65A7">
              <w:t>Not able to initiate a quote</w:t>
            </w:r>
          </w:p>
        </w:tc>
      </w:tr>
    </w:tbl>
    <w:p w14:paraId="1B1B4D5C" w14:textId="77777777" w:rsidR="00CF65A7" w:rsidRDefault="00CF65A7" w:rsidP="00CF65A7">
      <w:r>
        <w:t>Deal Collaboration Approach for Partners</w:t>
      </w:r>
    </w:p>
    <w:p w14:paraId="01738197" w14:textId="77777777" w:rsidR="00CF65A7" w:rsidRDefault="00CF65A7" w:rsidP="00CF65A7">
      <w:r>
        <w:t>The portal brings a more standardized approach to pipeline management.</w:t>
      </w:r>
    </w:p>
    <w:p w14:paraId="473F360D" w14:textId="77777777" w:rsidR="00CF65A7" w:rsidRDefault="00CF65A7" w:rsidP="00CF65A7">
      <w:r>
        <w:t>The partners create or upload their deals on the portal. After a deal is qualified, add qualification information on the deal, and submit the deal for review.</w:t>
      </w:r>
    </w:p>
    <w:p w14:paraId="5F097367" w14:textId="77777777" w:rsidR="00CF65A7" w:rsidRDefault="00CF65A7" w:rsidP="00CF65A7">
      <w:r>
        <w:t xml:space="preserve">The deal will be reviewed for data quality and will then be converted </w:t>
      </w:r>
      <w:proofErr w:type="gramStart"/>
      <w:r>
        <w:t>to</w:t>
      </w:r>
      <w:proofErr w:type="gramEnd"/>
      <w:r>
        <w:t xml:space="preserve"> an opportunity automatically. After </w:t>
      </w:r>
      <w:proofErr w:type="gramStart"/>
      <w:r>
        <w:t>conversion</w:t>
      </w:r>
      <w:proofErr w:type="gramEnd"/>
      <w:r>
        <w:t xml:space="preserve"> of the deal to opportunity, you will see them under the opportunity tab and can progress them along stages.</w:t>
      </w:r>
    </w:p>
    <w:p w14:paraId="3ADBC9DC" w14:textId="089D2431" w:rsidR="00CF65A7" w:rsidRDefault="00CF65A7" w:rsidP="00CF65A7">
      <w:r>
        <w:t>Partners update the portal on a weekly basis.</w:t>
      </w:r>
    </w:p>
    <w:p w14:paraId="0E8F119D" w14:textId="47CB6201" w:rsidR="00CF65A7" w:rsidRDefault="00CF65A7" w:rsidP="00CF65A7">
      <w:r>
        <w:rPr>
          <w:noProof/>
        </w:rPr>
        <w:lastRenderedPageBreak/>
        <w:drawing>
          <wp:inline distT="0" distB="0" distL="0" distR="0" wp14:anchorId="12BB8BF6" wp14:editId="0CBB5964">
            <wp:extent cx="1600200" cy="1533679"/>
            <wp:effectExtent l="0" t="0" r="0" b="9525"/>
            <wp:docPr id="202333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8293" cy="1541436"/>
                    </a:xfrm>
                    <a:prstGeom prst="rect">
                      <a:avLst/>
                    </a:prstGeom>
                    <a:noFill/>
                  </pic:spPr>
                </pic:pic>
              </a:graphicData>
            </a:graphic>
          </wp:inline>
        </w:drawing>
      </w:r>
    </w:p>
    <w:p w14:paraId="1678EABD" w14:textId="77777777" w:rsidR="00CF65A7" w:rsidRDefault="00CF65A7" w:rsidP="00CF65A7"/>
    <w:p w14:paraId="1E2075DE" w14:textId="0EF89B6E" w:rsidR="00CF65A7" w:rsidRDefault="001B14B8" w:rsidP="00CF65A7">
      <w:r w:rsidRPr="001B14B8">
        <w:t>MDF Fund Applications and Claims</w:t>
      </w:r>
    </w:p>
    <w:p w14:paraId="39DC85AA" w14:textId="548FEE7E" w:rsidR="001B14B8" w:rsidRDefault="001B14B8" w:rsidP="00CF65A7">
      <w:r w:rsidRPr="001B14B8">
        <w:t>Eligible partners can submit MDF requests and claims via the Partner Portal. A fund request is an application for funds to subsidize qualifying co-marketing activities and are subject to Meta approval. Requests can be submitted during the applicable window only, as indicated in the notification banner, and by invitation from your Partner Manager.</w:t>
      </w:r>
    </w:p>
    <w:p w14:paraId="017741CE" w14:textId="77777777" w:rsidR="001B14B8" w:rsidRDefault="001B14B8" w:rsidP="001B14B8">
      <w:r>
        <w:t>Fund Claim</w:t>
      </w:r>
    </w:p>
    <w:p w14:paraId="64FA07A5" w14:textId="572420ED" w:rsidR="001B14B8" w:rsidRDefault="001B14B8" w:rsidP="001B14B8">
      <w:r>
        <w:t>After Meta approves the claimed fund requests, partners can MDF claims via the Partner Portal. A fund claim is an amount requested to be reimbursed against an approved fund request for marketing activities executed during the period. Claims can be submitted during the applicable window only, as indicated in the notification banner, and after the campaign has been conducted in the market. To submit a new MDF claim, there are two options to select.</w:t>
      </w:r>
    </w:p>
    <w:p w14:paraId="200C6325" w14:textId="77777777" w:rsidR="001B14B8" w:rsidRDefault="001B14B8" w:rsidP="001B14B8"/>
    <w:p w14:paraId="555BE16F" w14:textId="77777777" w:rsidR="001B14B8" w:rsidRDefault="001B14B8" w:rsidP="001B14B8"/>
    <w:sectPr w:rsidR="001B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4320"/>
    <w:multiLevelType w:val="multilevel"/>
    <w:tmpl w:val="D1149A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875E64"/>
    <w:multiLevelType w:val="multilevel"/>
    <w:tmpl w:val="CAA6D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3F66D4"/>
    <w:multiLevelType w:val="multilevel"/>
    <w:tmpl w:val="215E8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05586C"/>
    <w:multiLevelType w:val="multilevel"/>
    <w:tmpl w:val="DC7C3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DE3DCD"/>
    <w:multiLevelType w:val="multilevel"/>
    <w:tmpl w:val="3DBE1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2C70EC"/>
    <w:multiLevelType w:val="multilevel"/>
    <w:tmpl w:val="C5D06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090A12"/>
    <w:multiLevelType w:val="multilevel"/>
    <w:tmpl w:val="112C1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2D44A2"/>
    <w:multiLevelType w:val="multilevel"/>
    <w:tmpl w:val="7F2C3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5C5AC4"/>
    <w:multiLevelType w:val="multilevel"/>
    <w:tmpl w:val="A9686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44573F"/>
    <w:multiLevelType w:val="multilevel"/>
    <w:tmpl w:val="83D85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1E737A"/>
    <w:multiLevelType w:val="multilevel"/>
    <w:tmpl w:val="BB0AE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8F5316"/>
    <w:multiLevelType w:val="multilevel"/>
    <w:tmpl w:val="5A167E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86514076">
    <w:abstractNumId w:val="9"/>
  </w:num>
  <w:num w:numId="2" w16cid:durableId="1384134568">
    <w:abstractNumId w:val="0"/>
  </w:num>
  <w:num w:numId="3" w16cid:durableId="1475412562">
    <w:abstractNumId w:val="8"/>
  </w:num>
  <w:num w:numId="4" w16cid:durableId="1679305819">
    <w:abstractNumId w:val="3"/>
  </w:num>
  <w:num w:numId="5" w16cid:durableId="481314976">
    <w:abstractNumId w:val="6"/>
  </w:num>
  <w:num w:numId="6" w16cid:durableId="1059938411">
    <w:abstractNumId w:val="11"/>
  </w:num>
  <w:num w:numId="7" w16cid:durableId="245114124">
    <w:abstractNumId w:val="5"/>
  </w:num>
  <w:num w:numId="8" w16cid:durableId="1713260746">
    <w:abstractNumId w:val="10"/>
  </w:num>
  <w:num w:numId="9" w16cid:durableId="1378043959">
    <w:abstractNumId w:val="2"/>
  </w:num>
  <w:num w:numId="10" w16cid:durableId="578707824">
    <w:abstractNumId w:val="4"/>
  </w:num>
  <w:num w:numId="11" w16cid:durableId="1008288736">
    <w:abstractNumId w:val="7"/>
  </w:num>
  <w:num w:numId="12" w16cid:durableId="1778408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A7"/>
    <w:rsid w:val="001B14B8"/>
    <w:rsid w:val="00282B7D"/>
    <w:rsid w:val="003C666B"/>
    <w:rsid w:val="00CF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23D8"/>
  <w15:chartTrackingRefBased/>
  <w15:docId w15:val="{842D15CF-E259-4762-A73B-CB511171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6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6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6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6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6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6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6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6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6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6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5A7"/>
    <w:rPr>
      <w:rFonts w:eastAsiaTheme="majorEastAsia" w:cstheme="majorBidi"/>
      <w:color w:val="272727" w:themeColor="text1" w:themeTint="D8"/>
    </w:rPr>
  </w:style>
  <w:style w:type="paragraph" w:styleId="Title">
    <w:name w:val="Title"/>
    <w:basedOn w:val="Normal"/>
    <w:next w:val="Normal"/>
    <w:link w:val="TitleChar"/>
    <w:uiPriority w:val="10"/>
    <w:qFormat/>
    <w:rsid w:val="00CF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5A7"/>
    <w:pPr>
      <w:spacing w:before="160"/>
      <w:jc w:val="center"/>
    </w:pPr>
    <w:rPr>
      <w:i/>
      <w:iCs/>
      <w:color w:val="404040" w:themeColor="text1" w:themeTint="BF"/>
    </w:rPr>
  </w:style>
  <w:style w:type="character" w:customStyle="1" w:styleId="QuoteChar">
    <w:name w:val="Quote Char"/>
    <w:basedOn w:val="DefaultParagraphFont"/>
    <w:link w:val="Quote"/>
    <w:uiPriority w:val="29"/>
    <w:rsid w:val="00CF65A7"/>
    <w:rPr>
      <w:i/>
      <w:iCs/>
      <w:color w:val="404040" w:themeColor="text1" w:themeTint="BF"/>
    </w:rPr>
  </w:style>
  <w:style w:type="paragraph" w:styleId="ListParagraph">
    <w:name w:val="List Paragraph"/>
    <w:basedOn w:val="Normal"/>
    <w:uiPriority w:val="34"/>
    <w:qFormat/>
    <w:rsid w:val="00CF65A7"/>
    <w:pPr>
      <w:ind w:left="720"/>
      <w:contextualSpacing/>
    </w:pPr>
  </w:style>
  <w:style w:type="character" w:styleId="IntenseEmphasis">
    <w:name w:val="Intense Emphasis"/>
    <w:basedOn w:val="DefaultParagraphFont"/>
    <w:uiPriority w:val="21"/>
    <w:qFormat/>
    <w:rsid w:val="00CF65A7"/>
    <w:rPr>
      <w:i/>
      <w:iCs/>
      <w:color w:val="2F5496" w:themeColor="accent1" w:themeShade="BF"/>
    </w:rPr>
  </w:style>
  <w:style w:type="paragraph" w:styleId="IntenseQuote">
    <w:name w:val="Intense Quote"/>
    <w:basedOn w:val="Normal"/>
    <w:next w:val="Normal"/>
    <w:link w:val="IntenseQuoteChar"/>
    <w:uiPriority w:val="30"/>
    <w:qFormat/>
    <w:rsid w:val="00CF6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65A7"/>
    <w:rPr>
      <w:i/>
      <w:iCs/>
      <w:color w:val="2F5496" w:themeColor="accent1" w:themeShade="BF"/>
    </w:rPr>
  </w:style>
  <w:style w:type="character" w:styleId="IntenseReference">
    <w:name w:val="Intense Reference"/>
    <w:basedOn w:val="DefaultParagraphFont"/>
    <w:uiPriority w:val="32"/>
    <w:qFormat/>
    <w:rsid w:val="00CF65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39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 Bhalla</dc:creator>
  <cp:keywords/>
  <dc:description/>
  <cp:lastModifiedBy>Muneesh Bhalla</cp:lastModifiedBy>
  <cp:revision>1</cp:revision>
  <dcterms:created xsi:type="dcterms:W3CDTF">2025-07-15T03:15:00Z</dcterms:created>
  <dcterms:modified xsi:type="dcterms:W3CDTF">2025-07-15T03:29:00Z</dcterms:modified>
</cp:coreProperties>
</file>